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Download tableau public: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https://www.tableau.com/products/public/download</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Day 1 Tableau instructions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222222"/>
          <w:highlight w:val="white"/>
        </w:rPr>
      </w:pPr>
      <w:r w:rsidDel="00000000" w:rsidR="00000000" w:rsidRPr="00000000">
        <w:rPr>
          <w:b w:val="1"/>
          <w:color w:val="222222"/>
          <w:highlight w:val="white"/>
          <w:rtl w:val="0"/>
        </w:rPr>
        <w:t xml:space="preserve">Tableau</w:t>
      </w:r>
    </w:p>
    <w:p w:rsidR="00000000" w:rsidDel="00000000" w:rsidP="00000000" w:rsidRDefault="00000000" w:rsidRPr="00000000" w14:paraId="0000000A">
      <w:pPr>
        <w:shd w:fill="ffffff" w:val="clear"/>
        <w:rPr>
          <w:color w:val="222222"/>
        </w:rPr>
      </w:pPr>
      <w:r w:rsidDel="00000000" w:rsidR="00000000" w:rsidRPr="00000000">
        <w:rPr>
          <w:b w:val="1"/>
          <w:color w:val="222222"/>
          <w:rtl w:val="0"/>
        </w:rPr>
        <w:t xml:space="preserve">-</w:t>
      </w:r>
      <w:r w:rsidDel="00000000" w:rsidR="00000000" w:rsidRPr="00000000">
        <w:rPr>
          <w:color w:val="222222"/>
          <w:rtl w:val="0"/>
        </w:rPr>
        <w:t xml:space="preserve">First look at categorical variables</w:t>
      </w:r>
    </w:p>
    <w:p w:rsidR="00000000" w:rsidDel="00000000" w:rsidP="00000000" w:rsidRDefault="00000000" w:rsidRPr="00000000" w14:paraId="0000000B">
      <w:pPr>
        <w:shd w:fill="ffffff" w:val="clear"/>
        <w:rPr>
          <w:color w:val="222222"/>
        </w:rPr>
      </w:pPr>
      <w:r w:rsidDel="00000000" w:rsidR="00000000" w:rsidRPr="00000000">
        <w:rPr>
          <w:color w:val="222222"/>
          <w:rtl w:val="0"/>
        </w:rPr>
        <w:t xml:space="preserve">-Frequency tables</w:t>
      </w:r>
    </w:p>
    <w:p w:rsidR="00000000" w:rsidDel="00000000" w:rsidP="00000000" w:rsidRDefault="00000000" w:rsidRPr="00000000" w14:paraId="0000000C">
      <w:pPr>
        <w:shd w:fill="ffffff" w:val="clear"/>
        <w:rPr>
          <w:color w:val="222222"/>
        </w:rPr>
      </w:pPr>
      <w:r w:rsidDel="00000000" w:rsidR="00000000" w:rsidRPr="00000000">
        <w:rPr>
          <w:color w:val="222222"/>
          <w:rtl w:val="0"/>
        </w:rPr>
        <w:t xml:space="preserve">    -drag alliance to columns </w:t>
      </w:r>
    </w:p>
    <w:p w:rsidR="00000000" w:rsidDel="00000000" w:rsidP="00000000" w:rsidRDefault="00000000" w:rsidRPr="00000000" w14:paraId="0000000D">
      <w:pPr>
        <w:shd w:fill="ffffff" w:val="clear"/>
        <w:rPr>
          <w:color w:val="222222"/>
        </w:rPr>
      </w:pPr>
      <w:r w:rsidDel="00000000" w:rsidR="00000000" w:rsidRPr="00000000">
        <w:rPr>
          <w:color w:val="222222"/>
          <w:rtl w:val="0"/>
        </w:rPr>
        <w:t xml:space="preserve">     -drag auto-generated count to rows</w:t>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      -go to "show me" to switch to bar-chart</w:t>
      </w:r>
    </w:p>
    <w:p w:rsidR="00000000" w:rsidDel="00000000" w:rsidP="00000000" w:rsidRDefault="00000000" w:rsidRPr="00000000" w14:paraId="0000000F">
      <w:pPr>
        <w:shd w:fill="ffffff" w:val="clear"/>
        <w:rPr>
          <w:color w:val="222222"/>
        </w:rPr>
      </w:pPr>
      <w:r w:rsidDel="00000000" w:rsidR="00000000" w:rsidRPr="00000000">
        <w:rPr>
          <w:color w:val="222222"/>
          <w:rtl w:val="0"/>
        </w:rPr>
        <w:t xml:space="preserve">      -click "label" and "show mark labels" to see count or percentage above bar</w:t>
      </w:r>
    </w:p>
    <w:p w:rsidR="00000000" w:rsidDel="00000000" w:rsidP="00000000" w:rsidRDefault="00000000" w:rsidRPr="00000000" w14:paraId="00000010">
      <w:pPr>
        <w:shd w:fill="ffffff" w:val="clear"/>
        <w:rPr>
          <w:color w:val="222222"/>
        </w:rPr>
      </w:pPr>
      <w:r w:rsidDel="00000000" w:rsidR="00000000" w:rsidRPr="00000000">
        <w:rPr>
          <w:color w:val="222222"/>
          <w:rtl w:val="0"/>
        </w:rPr>
        <w:t xml:space="preserve">      - Switch to pie-chart as well</w:t>
      </w:r>
    </w:p>
    <w:p w:rsidR="00000000" w:rsidDel="00000000" w:rsidP="00000000" w:rsidRDefault="00000000" w:rsidRPr="00000000" w14:paraId="00000011">
      <w:pPr>
        <w:shd w:fill="ffffff" w:val="clear"/>
        <w:rPr>
          <w:color w:val="222222"/>
        </w:rPr>
      </w:pPr>
      <w:r w:rsidDel="00000000" w:rsidR="00000000" w:rsidRPr="00000000">
        <w:rPr>
          <w:rtl w:val="0"/>
        </w:rPr>
      </w:r>
    </w:p>
    <w:p w:rsidR="00000000" w:rsidDel="00000000" w:rsidP="00000000" w:rsidRDefault="00000000" w:rsidRPr="00000000" w14:paraId="00000012">
      <w:pPr>
        <w:shd w:fill="ffffff" w:val="clear"/>
        <w:rPr>
          <w:color w:val="222222"/>
        </w:rPr>
      </w:pPr>
      <w:r w:rsidDel="00000000" w:rsidR="00000000" w:rsidRPr="00000000">
        <w:rPr>
          <w:color w:val="222222"/>
          <w:rtl w:val="0"/>
        </w:rPr>
        <w:t xml:space="preserve">-Next continuous variables</w:t>
      </w:r>
    </w:p>
    <w:p w:rsidR="00000000" w:rsidDel="00000000" w:rsidP="00000000" w:rsidRDefault="00000000" w:rsidRPr="00000000" w14:paraId="00000013">
      <w:pPr>
        <w:shd w:fill="ffffff" w:val="clear"/>
        <w:rPr>
          <w:color w:val="222222"/>
        </w:rPr>
      </w:pPr>
      <w:r w:rsidDel="00000000" w:rsidR="00000000" w:rsidRPr="00000000">
        <w:rPr>
          <w:color w:val="222222"/>
          <w:rtl w:val="0"/>
        </w:rPr>
        <w:t xml:space="preserve">     Sheet 1</w:t>
      </w:r>
    </w:p>
    <w:p w:rsidR="00000000" w:rsidDel="00000000" w:rsidP="00000000" w:rsidRDefault="00000000" w:rsidRPr="00000000" w14:paraId="00000014">
      <w:pPr>
        <w:shd w:fill="ffffff" w:val="clear"/>
        <w:rPr>
          <w:color w:val="222222"/>
        </w:rPr>
      </w:pPr>
      <w:r w:rsidDel="00000000" w:rsidR="00000000" w:rsidRPr="00000000">
        <w:rPr>
          <w:color w:val="222222"/>
          <w:rtl w:val="0"/>
        </w:rPr>
        <w:t xml:space="preserve">     -move entity to column</w:t>
      </w:r>
    </w:p>
    <w:p w:rsidR="00000000" w:rsidDel="00000000" w:rsidP="00000000" w:rsidRDefault="00000000" w:rsidRPr="00000000" w14:paraId="00000015">
      <w:pPr>
        <w:shd w:fill="ffffff" w:val="clear"/>
        <w:rPr>
          <w:color w:val="222222"/>
        </w:rPr>
      </w:pPr>
      <w:r w:rsidDel="00000000" w:rsidR="00000000" w:rsidRPr="00000000">
        <w:rPr>
          <w:color w:val="222222"/>
          <w:rtl w:val="0"/>
        </w:rPr>
        <w:t xml:space="preserve">     -move SUM(variable of interest) to rows</w:t>
      </w:r>
    </w:p>
    <w:p w:rsidR="00000000" w:rsidDel="00000000" w:rsidP="00000000" w:rsidRDefault="00000000" w:rsidRPr="00000000" w14:paraId="00000016">
      <w:pPr>
        <w:shd w:fill="ffffff" w:val="clear"/>
        <w:rPr>
          <w:color w:val="222222"/>
        </w:rPr>
      </w:pPr>
      <w:r w:rsidDel="00000000" w:rsidR="00000000" w:rsidRPr="00000000">
        <w:rPr>
          <w:color w:val="222222"/>
          <w:rtl w:val="0"/>
        </w:rPr>
        <w:t xml:space="preserve">      -go to "Analytics" tab for reference line</w:t>
      </w:r>
    </w:p>
    <w:p w:rsidR="00000000" w:rsidDel="00000000" w:rsidP="00000000" w:rsidRDefault="00000000" w:rsidRPr="00000000" w14:paraId="00000017">
      <w:pPr>
        <w:shd w:fill="ffffff" w:val="clear"/>
        <w:rPr>
          <w:color w:val="222222"/>
        </w:rPr>
      </w:pPr>
      <w:r w:rsidDel="00000000" w:rsidR="00000000" w:rsidRPr="00000000">
        <w:rPr>
          <w:color w:val="222222"/>
          <w:rtl w:val="0"/>
        </w:rPr>
        <w:t xml:space="preserve">      -add reference line</w:t>
      </w:r>
    </w:p>
    <w:p w:rsidR="00000000" w:rsidDel="00000000" w:rsidP="00000000" w:rsidRDefault="00000000" w:rsidRPr="00000000" w14:paraId="00000018">
      <w:pPr>
        <w:shd w:fill="ffffff" w:val="clear"/>
        <w:rPr>
          <w:color w:val="222222"/>
        </w:rPr>
      </w:pPr>
      <w:r w:rsidDel="00000000" w:rsidR="00000000" w:rsidRPr="00000000">
        <w:rPr>
          <w:color w:val="222222"/>
          <w:rtl w:val="0"/>
        </w:rPr>
        <w:t xml:space="preserve">      -go to worksheet menu and show summary to see summary card.</w:t>
      </w:r>
    </w:p>
    <w:p w:rsidR="00000000" w:rsidDel="00000000" w:rsidP="00000000" w:rsidRDefault="00000000" w:rsidRPr="00000000" w14:paraId="00000019">
      <w:pPr>
        <w:shd w:fill="ffffff" w:val="clear"/>
        <w:rPr>
          <w:color w:val="222222"/>
        </w:rPr>
      </w:pPr>
      <w:r w:rsidDel="00000000" w:rsidR="00000000" w:rsidRPr="00000000">
        <w:rPr>
          <w:color w:val="222222"/>
          <w:rtl w:val="0"/>
        </w:rPr>
        <w:t xml:space="preserve">      -adjust as need be to see SD and not SUM etc.,</w:t>
      </w:r>
    </w:p>
    <w:p w:rsidR="00000000" w:rsidDel="00000000" w:rsidP="00000000" w:rsidRDefault="00000000" w:rsidRPr="00000000" w14:paraId="0000001A">
      <w:pPr>
        <w:shd w:fill="ffffff" w:val="clear"/>
        <w:rPr>
          <w:color w:val="222222"/>
        </w:rPr>
      </w:pPr>
      <w:r w:rsidDel="00000000" w:rsidR="00000000" w:rsidRPr="00000000">
        <w:rPr>
          <w:rtl w:val="0"/>
        </w:rPr>
      </w:r>
    </w:p>
    <w:p w:rsidR="00000000" w:rsidDel="00000000" w:rsidP="00000000" w:rsidRDefault="00000000" w:rsidRPr="00000000" w14:paraId="0000001B">
      <w:pPr>
        <w:shd w:fill="ffffff" w:val="clear"/>
        <w:rPr>
          <w:color w:val="222222"/>
        </w:rPr>
      </w:pPr>
      <w:r w:rsidDel="00000000" w:rsidR="00000000" w:rsidRPr="00000000">
        <w:rPr>
          <w:color w:val="222222"/>
          <w:rtl w:val="0"/>
        </w:rPr>
        <w:t xml:space="preserve">     -View a simple histogram for a continuous variable</w:t>
      </w:r>
    </w:p>
    <w:p w:rsidR="00000000" w:rsidDel="00000000" w:rsidP="00000000" w:rsidRDefault="00000000" w:rsidRPr="00000000" w14:paraId="0000001C">
      <w:pPr>
        <w:shd w:fill="ffffff" w:val="clear"/>
        <w:rPr>
          <w:color w:val="222222"/>
        </w:rPr>
      </w:pPr>
      <w:r w:rsidDel="00000000" w:rsidR="00000000" w:rsidRPr="00000000">
        <w:rPr>
          <w:rtl w:val="0"/>
        </w:rPr>
      </w:r>
    </w:p>
    <w:p w:rsidR="00000000" w:rsidDel="00000000" w:rsidP="00000000" w:rsidRDefault="00000000" w:rsidRPr="00000000" w14:paraId="0000001D">
      <w:pPr>
        <w:shd w:fill="ffffff" w:val="clear"/>
        <w:rPr>
          <w:color w:val="222222"/>
        </w:rPr>
      </w:pPr>
      <w:r w:rsidDel="00000000" w:rsidR="00000000" w:rsidRPr="00000000">
        <w:rPr>
          <w:rtl w:val="0"/>
        </w:rPr>
      </w:r>
    </w:p>
    <w:p w:rsidR="00000000" w:rsidDel="00000000" w:rsidP="00000000" w:rsidRDefault="00000000" w:rsidRPr="00000000" w14:paraId="0000001E">
      <w:pPr>
        <w:shd w:fill="ffffff" w:val="clear"/>
        <w:rPr>
          <w:color w:val="222222"/>
        </w:rPr>
      </w:pPr>
      <w:r w:rsidDel="00000000" w:rsidR="00000000" w:rsidRPr="00000000">
        <w:rPr>
          <w:rtl w:val="0"/>
        </w:rPr>
      </w:r>
    </w:p>
    <w:p w:rsidR="00000000" w:rsidDel="00000000" w:rsidP="00000000" w:rsidRDefault="00000000" w:rsidRPr="00000000" w14:paraId="0000001F">
      <w:pPr>
        <w:shd w:fill="ffffff" w:val="clear"/>
        <w:rPr>
          <w:color w:val="222222"/>
        </w:rPr>
      </w:pPr>
      <w:r w:rsidDel="00000000" w:rsidR="00000000" w:rsidRPr="00000000">
        <w:rPr>
          <w:color w:val="222222"/>
          <w:rtl w:val="0"/>
        </w:rPr>
        <w:t xml:space="preserve">       -Box-plot</w:t>
      </w:r>
    </w:p>
    <w:p w:rsidR="00000000" w:rsidDel="00000000" w:rsidP="00000000" w:rsidRDefault="00000000" w:rsidRPr="00000000" w14:paraId="00000020">
      <w:pPr>
        <w:shd w:fill="ffffff" w:val="clear"/>
        <w:rPr>
          <w:color w:val="222222"/>
        </w:rPr>
      </w:pPr>
      <w:r w:rsidDel="00000000" w:rsidR="00000000" w:rsidRPr="00000000">
        <w:rPr>
          <w:color w:val="222222"/>
          <w:rtl w:val="0"/>
        </w:rPr>
        <w:t xml:space="preserve">            -move continuous variable to columns or rows</w:t>
      </w:r>
    </w:p>
    <w:p w:rsidR="00000000" w:rsidDel="00000000" w:rsidP="00000000" w:rsidRDefault="00000000" w:rsidRPr="00000000" w14:paraId="00000021">
      <w:pPr>
        <w:shd w:fill="ffffff" w:val="clear"/>
        <w:rPr>
          <w:color w:val="222222"/>
        </w:rPr>
      </w:pPr>
      <w:r w:rsidDel="00000000" w:rsidR="00000000" w:rsidRPr="00000000">
        <w:rPr>
          <w:color w:val="222222"/>
          <w:rtl w:val="0"/>
        </w:rPr>
        <w:t xml:space="preserve">            -go to "analysis" and click aggregate measures to turn it off</w:t>
      </w:r>
    </w:p>
    <w:p w:rsidR="00000000" w:rsidDel="00000000" w:rsidP="00000000" w:rsidRDefault="00000000" w:rsidRPr="00000000" w14:paraId="00000022">
      <w:pPr>
        <w:shd w:fill="ffffff" w:val="clear"/>
        <w:rPr>
          <w:color w:val="222222"/>
        </w:rPr>
      </w:pPr>
      <w:r w:rsidDel="00000000" w:rsidR="00000000" w:rsidRPr="00000000">
        <w:rPr>
          <w:color w:val="222222"/>
          <w:rtl w:val="0"/>
        </w:rPr>
        <w:t xml:space="preserve">            -right click axis, and click "add reference line"</w:t>
      </w:r>
    </w:p>
    <w:p w:rsidR="00000000" w:rsidDel="00000000" w:rsidP="00000000" w:rsidRDefault="00000000" w:rsidRPr="00000000" w14:paraId="00000023">
      <w:pPr>
        <w:shd w:fill="ffffff" w:val="clear"/>
        <w:rPr>
          <w:color w:val="222222"/>
        </w:rPr>
      </w:pPr>
      <w:r w:rsidDel="00000000" w:rsidR="00000000" w:rsidRPr="00000000">
        <w:rPr>
          <w:color w:val="222222"/>
          <w:rtl w:val="0"/>
        </w:rPr>
        <w:t xml:space="preserve">            -go to box-plot and check "hide underlying marks"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097685" cy="2338388"/>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097685"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Box-Plot</w:t>
      </w:r>
    </w:p>
    <w:p w:rsidR="00000000" w:rsidDel="00000000" w:rsidP="00000000" w:rsidRDefault="00000000" w:rsidRPr="00000000" w14:paraId="0000002C">
      <w:pPr>
        <w:rPr/>
      </w:pPr>
      <w:r w:rsidDel="00000000" w:rsidR="00000000" w:rsidRPr="00000000">
        <w:rPr/>
        <w:drawing>
          <wp:inline distB="114300" distT="114300" distL="114300" distR="114300">
            <wp:extent cx="6493424" cy="324671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93424" cy="324671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Example to really get us thinking about the different entities we may have in data sets.</w:t>
      </w:r>
    </w:p>
    <w:p w:rsidR="00000000" w:rsidDel="00000000" w:rsidP="00000000" w:rsidRDefault="00000000" w:rsidRPr="00000000" w14:paraId="00000040">
      <w:pPr>
        <w:rPr/>
      </w:pPr>
      <w:r w:rsidDel="00000000" w:rsidR="00000000" w:rsidRPr="00000000">
        <w:rPr>
          <w:rtl w:val="0"/>
        </w:rPr>
        <w:t xml:space="preserve">-in both cases the entities are cars.</w:t>
      </w:r>
    </w:p>
    <w:p w:rsidR="00000000" w:rsidDel="00000000" w:rsidP="00000000" w:rsidRDefault="00000000" w:rsidRPr="00000000" w14:paraId="00000041">
      <w:pPr>
        <w:rPr/>
      </w:pPr>
      <w:r w:rsidDel="00000000" w:rsidR="00000000" w:rsidRPr="00000000">
        <w:rPr>
          <w:rtl w:val="0"/>
        </w:rPr>
        <w:t xml:space="preserve">-on the left we see individual physical cars owned by specific people</w:t>
      </w:r>
    </w:p>
    <w:p w:rsidR="00000000" w:rsidDel="00000000" w:rsidP="00000000" w:rsidRDefault="00000000" w:rsidRPr="00000000" w14:paraId="00000042">
      <w:pPr>
        <w:rPr/>
      </w:pPr>
      <w:r w:rsidDel="00000000" w:rsidR="00000000" w:rsidRPr="00000000">
        <w:rPr>
          <w:rtl w:val="0"/>
        </w:rPr>
        <w:t xml:space="preserve">-on the right we see a dataset of cars at a more general level for make/model/year</w:t>
      </w:r>
    </w:p>
    <w:p w:rsidR="00000000" w:rsidDel="00000000" w:rsidP="00000000" w:rsidRDefault="00000000" w:rsidRPr="00000000" w14:paraId="00000043">
      <w:pPr>
        <w:rPr/>
      </w:pPr>
      <w:r w:rsidDel="00000000" w:rsidR="00000000" w:rsidRPr="00000000">
        <w:rPr>
          <w:rtl w:val="0"/>
        </w:rPr>
        <w:t xml:space="preserve">-both are valid data-sets tracking very different things but put simply the entities are cars in either case.</w:t>
      </w:r>
    </w:p>
    <w:p w:rsidR="00000000" w:rsidDel="00000000" w:rsidP="00000000" w:rsidRDefault="00000000" w:rsidRPr="00000000" w14:paraId="00000044">
      <w:pPr>
        <w:rPr>
          <w:b w:val="1"/>
          <w:i w:val="1"/>
        </w:rPr>
      </w:pPr>
      <w:r w:rsidDel="00000000" w:rsidR="00000000" w:rsidRPr="00000000">
        <w:rPr>
          <w:rtl w:val="0"/>
        </w:rPr>
        <w:t xml:space="preserve">-main take-away: </w:t>
      </w:r>
      <w:r w:rsidDel="00000000" w:rsidR="00000000" w:rsidRPr="00000000">
        <w:rPr>
          <w:b w:val="1"/>
          <w:i w:val="1"/>
          <w:rtl w:val="0"/>
        </w:rPr>
        <w:t xml:space="preserve">know your data.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6805613" cy="2497751"/>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805613" cy="249775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Density plot example:</w:t>
      </w:r>
    </w:p>
    <w:p w:rsidR="00000000" w:rsidDel="00000000" w:rsidP="00000000" w:rsidRDefault="00000000" w:rsidRPr="00000000" w14:paraId="00000054">
      <w:pPr>
        <w:rPr/>
      </w:pPr>
      <w:r w:rsidDel="00000000" w:rsidR="00000000" w:rsidRPr="00000000">
        <w:rPr/>
        <w:drawing>
          <wp:inline distB="114300" distT="114300" distL="114300" distR="114300">
            <wp:extent cx="4712000" cy="2900363"/>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12000"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Standard Deviation Formula: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943600" cy="29210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Day 2</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Bayes Theorem and conditional probability</w:t>
      </w:r>
    </w:p>
    <w:p w:rsidR="00000000" w:rsidDel="00000000" w:rsidP="00000000" w:rsidRDefault="00000000" w:rsidRPr="00000000" w14:paraId="00000062">
      <w:pPr>
        <w:rPr/>
      </w:pPr>
      <w:r w:rsidDel="00000000" w:rsidR="00000000" w:rsidRPr="00000000">
        <w:rPr/>
        <w:drawing>
          <wp:inline distB="114300" distT="114300" distL="114300" distR="114300">
            <wp:extent cx="5943600" cy="34417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Interesting video on Bayes theorem:</w:t>
      </w:r>
    </w:p>
    <w:p w:rsidR="00000000" w:rsidDel="00000000" w:rsidP="00000000" w:rsidRDefault="00000000" w:rsidRPr="00000000" w14:paraId="00000067">
      <w:pPr>
        <w:rPr/>
      </w:pPr>
      <w:hyperlink r:id="rId14">
        <w:r w:rsidDel="00000000" w:rsidR="00000000" w:rsidRPr="00000000">
          <w:rPr>
            <w:color w:val="1155cc"/>
            <w:u w:val="single"/>
            <w:rtl w:val="0"/>
          </w:rPr>
          <w:t xml:space="preserve">https://www.youtube.com/watch?v=HZGCoVF3YvM</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Datasets: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hyperlink r:id="rId15">
        <w:r w:rsidDel="00000000" w:rsidR="00000000" w:rsidRPr="00000000">
          <w:rPr>
            <w:color w:val="1155cc"/>
            <w:u w:val="single"/>
            <w:rtl w:val="0"/>
          </w:rPr>
          <w:t xml:space="preserve">https://www.kaggle.com/datasets</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hyperlink r:id="rId16">
        <w:r w:rsidDel="00000000" w:rsidR="00000000" w:rsidRPr="00000000">
          <w:rPr>
            <w:color w:val="1155cc"/>
            <w:u w:val="single"/>
            <w:rtl w:val="0"/>
          </w:rPr>
          <w:t xml:space="preserve">https://datasetsearch.research.google.com/</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Chi-Square test how-to: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hyperlink r:id="rId17">
        <w:r w:rsidDel="00000000" w:rsidR="00000000" w:rsidRPr="00000000">
          <w:rPr>
            <w:color w:val="1155cc"/>
            <w:u w:val="single"/>
            <w:rtl w:val="0"/>
          </w:rPr>
          <w:t xml:space="preserve">https://www.</w:t>
        </w:r>
      </w:hyperlink>
      <w:ins w:author="LORETTA Okoh" w:id="0" w:date="2023-08-31T10:11:16Z">
        <w:r w:rsidDel="00000000" w:rsidR="00000000" w:rsidRPr="00000000">
          <w:fldChar w:fldCharType="begin"/>
        </w:r>
        <w:r w:rsidDel="00000000" w:rsidR="00000000" w:rsidRPr="00000000">
          <w:instrText xml:space="preserve">HYPERLINK "https://www.investopedia.com/terms/c/chi-square-statistic.asp"</w:instrText>
        </w:r>
        <w:r w:rsidDel="00000000" w:rsidR="00000000" w:rsidRPr="00000000">
          <w:fldChar w:fldCharType="separate"/>
        </w:r>
        <w:r w:rsidDel="00000000" w:rsidR="00000000" w:rsidRPr="00000000">
          <w:rPr>
            <w:color w:val="1155cc"/>
            <w:u w:val="single"/>
            <w:rtl w:val="0"/>
          </w:rPr>
          <w:t xml:space="preserve">investopedia</w:t>
        </w:r>
        <w:r w:rsidDel="00000000" w:rsidR="00000000" w:rsidRPr="00000000">
          <w:fldChar w:fldCharType="end"/>
        </w:r>
      </w:ins>
      <w:del w:author="LORETTA Okoh" w:id="0" w:date="2023-08-31T10:11:16Z">
        <w:r w:rsidDel="00000000" w:rsidR="00000000" w:rsidRPr="00000000">
          <w:fldChar w:fldCharType="begin"/>
        </w:r>
        <w:r w:rsidDel="00000000" w:rsidR="00000000" w:rsidRPr="00000000">
          <w:delInstrText xml:space="preserve">HYPERLINK "https://www.investopedia.com/terms/c/chi-square-statistic.asp"</w:delInstrText>
        </w:r>
        <w:r w:rsidDel="00000000" w:rsidR="00000000" w:rsidRPr="00000000">
          <w:fldChar w:fldCharType="separate"/>
        </w:r>
        <w:r w:rsidDel="00000000" w:rsidR="00000000" w:rsidRPr="00000000">
          <w:rPr>
            <w:color w:val="1155cc"/>
            <w:u w:val="single"/>
            <w:rtl w:val="0"/>
          </w:rPr>
          <w:delText xml:space="preserve">investopedia</w:delText>
        </w:r>
        <w:r w:rsidDel="00000000" w:rsidR="00000000" w:rsidRPr="00000000">
          <w:fldChar w:fldCharType="end"/>
        </w:r>
      </w:del>
      <w:hyperlink r:id="rId18">
        <w:r w:rsidDel="00000000" w:rsidR="00000000" w:rsidRPr="00000000">
          <w:rPr>
            <w:color w:val="1155cc"/>
            <w:u w:val="single"/>
            <w:rtl w:val="0"/>
          </w:rPr>
          <w:t xml:space="preserve">.com/terms/c/chi-square-statistic.asp</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hyperlink r:id="rId19">
        <w:r w:rsidDel="00000000" w:rsidR="00000000" w:rsidRPr="00000000">
          <w:rPr>
            <w:color w:val="1155cc"/>
            <w:u w:val="single"/>
            <w:rtl w:val="0"/>
          </w:rPr>
          <w:t xml:space="preserve">https://www.statisticshowto.com/probability-and-statistics/chi-square/</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Independent samples t-test how-to: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hyperlink r:id="rId20">
        <w:r w:rsidDel="00000000" w:rsidR="00000000" w:rsidRPr="00000000">
          <w:rPr>
            <w:color w:val="1155cc"/>
            <w:u w:val="single"/>
            <w:rtl w:val="0"/>
          </w:rPr>
          <w:t xml:space="preserve">https://stats.libretexts.org/Bookshelves/Applied_Statistics/Natural_Resources_Biometrics_(Kiernan)/04%3A_Inferences_about_the_Differences_of_Two_Populations/4.01%3A_Inferences_about_Two_Means_with_Independent_Samples_(Assuming_Unequal_Variances)</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Lecture 2 Visuals steps</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color w:val="222222"/>
          <w:highlight w:val="white"/>
        </w:rPr>
      </w:pPr>
      <w:r w:rsidDel="00000000" w:rsidR="00000000" w:rsidRPr="00000000">
        <w:rPr>
          <w:b w:val="1"/>
          <w:color w:val="222222"/>
          <w:highlight w:val="white"/>
          <w:rtl w:val="0"/>
        </w:rPr>
        <w:t xml:space="preserve">Color-coded dot-plot</w:t>
      </w:r>
    </w:p>
    <w:p w:rsidR="00000000" w:rsidDel="00000000" w:rsidP="00000000" w:rsidRDefault="00000000" w:rsidRPr="00000000" w14:paraId="00000083">
      <w:pPr>
        <w:shd w:fill="ffffff" w:val="clear"/>
        <w:rPr>
          <w:color w:val="222222"/>
        </w:rPr>
      </w:pPr>
      <w:r w:rsidDel="00000000" w:rsidR="00000000" w:rsidRPr="00000000">
        <w:rPr>
          <w:color w:val="222222"/>
          <w:rtl w:val="0"/>
        </w:rPr>
        <w:t xml:space="preserve"> -drag continuous variable to columns</w:t>
      </w:r>
    </w:p>
    <w:p w:rsidR="00000000" w:rsidDel="00000000" w:rsidP="00000000" w:rsidRDefault="00000000" w:rsidRPr="00000000" w14:paraId="00000084">
      <w:pPr>
        <w:shd w:fill="ffffff" w:val="clear"/>
        <w:rPr>
          <w:color w:val="222222"/>
        </w:rPr>
      </w:pPr>
      <w:r w:rsidDel="00000000" w:rsidR="00000000" w:rsidRPr="00000000">
        <w:rPr>
          <w:color w:val="222222"/>
          <w:rtl w:val="0"/>
        </w:rPr>
        <w:t xml:space="preserve">-untick aggregate measures</w:t>
      </w:r>
    </w:p>
    <w:p w:rsidR="00000000" w:rsidDel="00000000" w:rsidP="00000000" w:rsidRDefault="00000000" w:rsidRPr="00000000" w14:paraId="00000085">
      <w:pPr>
        <w:shd w:fill="ffffff" w:val="clear"/>
        <w:rPr>
          <w:color w:val="222222"/>
        </w:rPr>
      </w:pPr>
      <w:r w:rsidDel="00000000" w:rsidR="00000000" w:rsidRPr="00000000">
        <w:rPr>
          <w:color w:val="222222"/>
          <w:rtl w:val="0"/>
        </w:rPr>
        <w:t xml:space="preserve">-drag count variable to rows</w:t>
      </w:r>
    </w:p>
    <w:p w:rsidR="00000000" w:rsidDel="00000000" w:rsidP="00000000" w:rsidRDefault="00000000" w:rsidRPr="00000000" w14:paraId="00000086">
      <w:pPr>
        <w:shd w:fill="ffffff" w:val="clear"/>
        <w:rPr>
          <w:color w:val="222222"/>
        </w:rPr>
      </w:pPr>
      <w:r w:rsidDel="00000000" w:rsidR="00000000" w:rsidRPr="00000000">
        <w:rPr>
          <w:color w:val="222222"/>
          <w:rtl w:val="0"/>
        </w:rPr>
        <w:t xml:space="preserve">-go to analysis, stack marks and turn it to "on"</w:t>
      </w:r>
    </w:p>
    <w:p w:rsidR="00000000" w:rsidDel="00000000" w:rsidP="00000000" w:rsidRDefault="00000000" w:rsidRPr="00000000" w14:paraId="00000087">
      <w:pPr>
        <w:shd w:fill="ffffff" w:val="clear"/>
        <w:rPr>
          <w:color w:val="222222"/>
        </w:rPr>
      </w:pPr>
      <w:r w:rsidDel="00000000" w:rsidR="00000000" w:rsidRPr="00000000">
        <w:rPr>
          <w:color w:val="222222"/>
          <w:rtl w:val="0"/>
        </w:rPr>
        <w:t xml:space="preserve">-drag alliance variable to "color"</w:t>
      </w:r>
    </w:p>
    <w:p w:rsidR="00000000" w:rsidDel="00000000" w:rsidP="00000000" w:rsidRDefault="00000000" w:rsidRPr="00000000" w14:paraId="00000088">
      <w:pPr>
        <w:shd w:fill="ffffff" w:val="clear"/>
        <w:rPr>
          <w:color w:val="222222"/>
        </w:rPr>
      </w:pPr>
      <w:r w:rsidDel="00000000" w:rsidR="00000000" w:rsidRPr="00000000">
        <w:rPr>
          <w:rtl w:val="0"/>
        </w:rPr>
      </w:r>
    </w:p>
    <w:p w:rsidR="00000000" w:rsidDel="00000000" w:rsidP="00000000" w:rsidRDefault="00000000" w:rsidRPr="00000000" w14:paraId="00000089">
      <w:pPr>
        <w:shd w:fill="ffffff" w:val="clear"/>
        <w:rPr>
          <w:color w:val="222222"/>
          <w:highlight w:val="yellow"/>
        </w:rPr>
      </w:pPr>
      <w:r w:rsidDel="00000000" w:rsidR="00000000" w:rsidRPr="00000000">
        <w:rPr>
          <w:color w:val="222222"/>
          <w:highlight w:val="yellow"/>
          <w:rtl w:val="0"/>
        </w:rPr>
        <w:t xml:space="preserve">*for instance we can see P( US ally | ownership.banks &lt; 5)</w:t>
      </w:r>
    </w:p>
    <w:p w:rsidR="00000000" w:rsidDel="00000000" w:rsidP="00000000" w:rsidRDefault="00000000" w:rsidRPr="00000000" w14:paraId="0000008A">
      <w:pPr>
        <w:shd w:fill="ffffff" w:val="clear"/>
        <w:rPr>
          <w:color w:val="222222"/>
        </w:rPr>
      </w:pPr>
      <w:r w:rsidDel="00000000" w:rsidR="00000000" w:rsidRPr="00000000">
        <w:rPr>
          <w:rtl w:val="0"/>
        </w:rPr>
      </w:r>
    </w:p>
    <w:p w:rsidR="00000000" w:rsidDel="00000000" w:rsidP="00000000" w:rsidRDefault="00000000" w:rsidRPr="00000000" w14:paraId="0000008B">
      <w:pPr>
        <w:shd w:fill="ffffff" w:val="clear"/>
        <w:rPr>
          <w:color w:val="222222"/>
        </w:rPr>
      </w:pPr>
      <w:r w:rsidDel="00000000" w:rsidR="00000000" w:rsidRPr="00000000">
        <w:rPr>
          <w:rtl w:val="0"/>
        </w:rPr>
      </w:r>
    </w:p>
    <w:p w:rsidR="00000000" w:rsidDel="00000000" w:rsidP="00000000" w:rsidRDefault="00000000" w:rsidRPr="00000000" w14:paraId="0000008C">
      <w:pPr>
        <w:shd w:fill="ffffff" w:val="clear"/>
        <w:rPr>
          <w:b w:val="1"/>
          <w:color w:val="222222"/>
        </w:rPr>
      </w:pPr>
      <w:r w:rsidDel="00000000" w:rsidR="00000000" w:rsidRPr="00000000">
        <w:rPr>
          <w:b w:val="1"/>
          <w:color w:val="222222"/>
          <w:rtl w:val="0"/>
        </w:rPr>
        <w:t xml:space="preserve">Grouped bar-charts</w:t>
      </w:r>
    </w:p>
    <w:p w:rsidR="00000000" w:rsidDel="00000000" w:rsidP="00000000" w:rsidRDefault="00000000" w:rsidRPr="00000000" w14:paraId="0000008D">
      <w:pPr>
        <w:shd w:fill="ffffff" w:val="clear"/>
        <w:rPr>
          <w:b w:val="1"/>
          <w:color w:val="222222"/>
        </w:rPr>
      </w:pPr>
      <w:r w:rsidDel="00000000" w:rsidR="00000000" w:rsidRPr="00000000">
        <w:rPr>
          <w:rtl w:val="0"/>
        </w:rPr>
      </w:r>
    </w:p>
    <w:p w:rsidR="00000000" w:rsidDel="00000000" w:rsidP="00000000" w:rsidRDefault="00000000" w:rsidRPr="00000000" w14:paraId="0000008E">
      <w:pPr>
        <w:shd w:fill="ffffff" w:val="clear"/>
        <w:rPr>
          <w:color w:val="222222"/>
        </w:rPr>
      </w:pPr>
      <w:r w:rsidDel="00000000" w:rsidR="00000000" w:rsidRPr="00000000">
        <w:rPr>
          <w:b w:val="1"/>
          <w:color w:val="222222"/>
          <w:rtl w:val="0"/>
        </w:rPr>
        <w:t xml:space="preserve">-</w:t>
      </w:r>
      <w:r w:rsidDel="00000000" w:rsidR="00000000" w:rsidRPr="00000000">
        <w:rPr>
          <w:color w:val="222222"/>
          <w:rtl w:val="0"/>
        </w:rPr>
        <w:t xml:space="preserve">move two categories to columns in desired order</w:t>
      </w:r>
    </w:p>
    <w:p w:rsidR="00000000" w:rsidDel="00000000" w:rsidP="00000000" w:rsidRDefault="00000000" w:rsidRPr="00000000" w14:paraId="0000008F">
      <w:pPr>
        <w:shd w:fill="ffffff" w:val="clear"/>
        <w:rPr>
          <w:color w:val="222222"/>
        </w:rPr>
      </w:pPr>
      <w:r w:rsidDel="00000000" w:rsidR="00000000" w:rsidRPr="00000000">
        <w:rPr>
          <w:color w:val="222222"/>
          <w:rtl w:val="0"/>
        </w:rPr>
        <w:t xml:space="preserve">-move count variable to rows.</w:t>
      </w:r>
    </w:p>
    <w:p w:rsidR="00000000" w:rsidDel="00000000" w:rsidP="00000000" w:rsidRDefault="00000000" w:rsidRPr="00000000" w14:paraId="00000090">
      <w:pPr>
        <w:shd w:fill="ffffff" w:val="clear"/>
        <w:rPr>
          <w:color w:val="222222"/>
        </w:rPr>
      </w:pPr>
      <w:r w:rsidDel="00000000" w:rsidR="00000000" w:rsidRPr="00000000">
        <w:rPr>
          <w:color w:val="222222"/>
          <w:rtl w:val="0"/>
        </w:rPr>
        <w:t xml:space="preserve">-switch to bar chart</w:t>
      </w:r>
    </w:p>
    <w:p w:rsidR="00000000" w:rsidDel="00000000" w:rsidP="00000000" w:rsidRDefault="00000000" w:rsidRPr="00000000" w14:paraId="00000091">
      <w:pPr>
        <w:shd w:fill="ffffff" w:val="clear"/>
        <w:rPr>
          <w:color w:val="222222"/>
        </w:rPr>
      </w:pPr>
      <w:r w:rsidDel="00000000" w:rsidR="00000000" w:rsidRPr="00000000">
        <w:rPr>
          <w:color w:val="222222"/>
          <w:rtl w:val="0"/>
        </w:rPr>
        <w:t xml:space="preserve">-move alliance to colour</w:t>
      </w:r>
    </w:p>
    <w:p w:rsidR="00000000" w:rsidDel="00000000" w:rsidP="00000000" w:rsidRDefault="00000000" w:rsidRPr="00000000" w14:paraId="00000092">
      <w:pPr>
        <w:shd w:fill="ffffff" w:val="clear"/>
        <w:rPr>
          <w:color w:val="222222"/>
        </w:rPr>
      </w:pPr>
      <w:r w:rsidDel="00000000" w:rsidR="00000000" w:rsidRPr="00000000">
        <w:rPr>
          <w:color w:val="222222"/>
          <w:rtl w:val="0"/>
        </w:rPr>
        <w:t xml:space="preserve">-go to label and show marks labels.</w:t>
      </w:r>
    </w:p>
    <w:p w:rsidR="00000000" w:rsidDel="00000000" w:rsidP="00000000" w:rsidRDefault="00000000" w:rsidRPr="00000000" w14:paraId="00000093">
      <w:pPr>
        <w:shd w:fill="ffffff" w:val="clear"/>
        <w:rPr>
          <w:color w:val="222222"/>
        </w:rPr>
      </w:pPr>
      <w:r w:rsidDel="00000000" w:rsidR="00000000" w:rsidRPr="00000000">
        <w:rPr>
          <w:rtl w:val="0"/>
        </w:rPr>
      </w:r>
    </w:p>
    <w:p w:rsidR="00000000" w:rsidDel="00000000" w:rsidP="00000000" w:rsidRDefault="00000000" w:rsidRPr="00000000" w14:paraId="00000094">
      <w:pPr>
        <w:shd w:fill="ffffff" w:val="clear"/>
        <w:rPr>
          <w:color w:val="222222"/>
        </w:rPr>
      </w:pPr>
      <w:r w:rsidDel="00000000" w:rsidR="00000000" w:rsidRPr="00000000">
        <w:rPr>
          <w:rtl w:val="0"/>
        </w:rPr>
      </w:r>
    </w:p>
    <w:p w:rsidR="00000000" w:rsidDel="00000000" w:rsidP="00000000" w:rsidRDefault="00000000" w:rsidRPr="00000000" w14:paraId="00000095">
      <w:pPr>
        <w:shd w:fill="ffffff" w:val="clear"/>
        <w:rPr>
          <w:color w:val="222222"/>
        </w:rPr>
      </w:pPr>
      <w:r w:rsidDel="00000000" w:rsidR="00000000" w:rsidRPr="00000000">
        <w:rPr>
          <w:rtl w:val="0"/>
        </w:rPr>
      </w:r>
    </w:p>
    <w:p w:rsidR="00000000" w:rsidDel="00000000" w:rsidP="00000000" w:rsidRDefault="00000000" w:rsidRPr="00000000" w14:paraId="00000096">
      <w:pPr>
        <w:shd w:fill="ffffff" w:val="clear"/>
        <w:rPr>
          <w:b w:val="1"/>
          <w:color w:val="222222"/>
        </w:rPr>
      </w:pPr>
      <w:r w:rsidDel="00000000" w:rsidR="00000000" w:rsidRPr="00000000">
        <w:rPr>
          <w:b w:val="1"/>
          <w:color w:val="222222"/>
          <w:rtl w:val="0"/>
        </w:rPr>
        <w:t xml:space="preserve">Overlapping density plots</w:t>
      </w:r>
    </w:p>
    <w:p w:rsidR="00000000" w:rsidDel="00000000" w:rsidP="00000000" w:rsidRDefault="00000000" w:rsidRPr="00000000" w14:paraId="00000097">
      <w:pPr>
        <w:shd w:fill="ffffff" w:val="clear"/>
        <w:rPr>
          <w:b w:val="1"/>
          <w:color w:val="222222"/>
        </w:rPr>
      </w:pPr>
      <w:r w:rsidDel="00000000" w:rsidR="00000000" w:rsidRPr="00000000">
        <w:rPr>
          <w:rtl w:val="0"/>
        </w:rPr>
      </w:r>
    </w:p>
    <w:p w:rsidR="00000000" w:rsidDel="00000000" w:rsidP="00000000" w:rsidRDefault="00000000" w:rsidRPr="00000000" w14:paraId="00000098">
      <w:pPr>
        <w:shd w:fill="ffffff" w:val="clear"/>
        <w:rPr>
          <w:color w:val="222222"/>
        </w:rPr>
      </w:pPr>
      <w:r w:rsidDel="00000000" w:rsidR="00000000" w:rsidRPr="00000000">
        <w:rPr>
          <w:color w:val="222222"/>
          <w:rtl w:val="0"/>
        </w:rPr>
        <w:t xml:space="preserve">-drag quantitative variable to columns</w:t>
      </w:r>
    </w:p>
    <w:p w:rsidR="00000000" w:rsidDel="00000000" w:rsidP="00000000" w:rsidRDefault="00000000" w:rsidRPr="00000000" w14:paraId="00000099">
      <w:pPr>
        <w:shd w:fill="ffffff" w:val="clear"/>
        <w:rPr>
          <w:color w:val="222222"/>
        </w:rPr>
      </w:pPr>
      <w:r w:rsidDel="00000000" w:rsidR="00000000" w:rsidRPr="00000000">
        <w:rPr>
          <w:color w:val="222222"/>
          <w:rtl w:val="0"/>
        </w:rPr>
        <w:t xml:space="preserve">-select histogram</w:t>
      </w:r>
    </w:p>
    <w:p w:rsidR="00000000" w:rsidDel="00000000" w:rsidP="00000000" w:rsidRDefault="00000000" w:rsidRPr="00000000" w14:paraId="0000009A">
      <w:pPr>
        <w:shd w:fill="ffffff" w:val="clear"/>
        <w:rPr>
          <w:color w:val="222222"/>
        </w:rPr>
      </w:pPr>
      <w:r w:rsidDel="00000000" w:rsidR="00000000" w:rsidRPr="00000000">
        <w:rPr>
          <w:color w:val="222222"/>
          <w:rtl w:val="0"/>
        </w:rPr>
        <w:t xml:space="preserve">-switch to spiky or other format</w:t>
      </w:r>
    </w:p>
    <w:p w:rsidR="00000000" w:rsidDel="00000000" w:rsidP="00000000" w:rsidRDefault="00000000" w:rsidRPr="00000000" w14:paraId="0000009B">
      <w:pPr>
        <w:shd w:fill="ffffff" w:val="clear"/>
        <w:rPr>
          <w:color w:val="222222"/>
        </w:rPr>
      </w:pPr>
      <w:r w:rsidDel="00000000" w:rsidR="00000000" w:rsidRPr="00000000">
        <w:rPr>
          <w:color w:val="222222"/>
          <w:rtl w:val="0"/>
        </w:rPr>
        <w:t xml:space="preserve">-drag alliance variable to "colour"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Day 3: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-Example correlation and regression</w:t>
      </w:r>
    </w:p>
    <w:p w:rsidR="00000000" w:rsidDel="00000000" w:rsidP="00000000" w:rsidRDefault="00000000" w:rsidRPr="00000000" w14:paraId="000000A8">
      <w:pPr>
        <w:rPr/>
      </w:pPr>
      <w:r w:rsidDel="00000000" w:rsidR="00000000" w:rsidRPr="00000000">
        <w:rPr/>
        <w:drawing>
          <wp:inline distB="114300" distT="114300" distL="114300" distR="114300">
            <wp:extent cx="7424738" cy="4317193"/>
            <wp:effectExtent b="0" l="0" r="0" t="0"/>
            <wp:docPr id="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7424738" cy="431719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R-Squared</w:t>
      </w:r>
      <w:r w:rsidDel="00000000" w:rsidR="00000000" w:rsidRPr="00000000">
        <w:rPr>
          <w:rtl w:val="0"/>
        </w:rPr>
        <w:t xml:space="preserve">: variance accounted for. It tells us how much variance in the dependent variable is accounted for by variance in the independent variable. (in this case about 13.8% of the variance in money growth is accounted for by the economic freedom index)</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R-squared also happens to be derived from the correlation the ‘r value’.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R (pearson correlation): </w:t>
      </w:r>
      <w:r w:rsidDel="00000000" w:rsidR="00000000" w:rsidRPr="00000000">
        <w:rPr>
          <w:rtl w:val="0"/>
        </w:rPr>
        <w:t xml:space="preserve">The pearson correlation is the square-root of R-squared. It is basically measuring the strength and direction of the relationship.This is the thing that ranges from -1 to 1. Unlike R-squared it can be positive or negative. (In this case we know it’s positive because the slope of the regression is positive, and so here the square root of 0.13851 would be:</w:t>
      </w:r>
      <w:r w:rsidDel="00000000" w:rsidR="00000000" w:rsidRPr="00000000">
        <w:rPr>
          <w:highlight w:val="yellow"/>
          <w:rtl w:val="0"/>
        </w:rPr>
        <w:t xml:space="preserve"> .3722</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Slope: </w:t>
      </w:r>
      <w:r w:rsidDel="00000000" w:rsidR="00000000" w:rsidRPr="00000000">
        <w:rPr>
          <w:rtl w:val="0"/>
        </w:rPr>
        <w:t xml:space="preserve">one parameter from the regression line. That happens to be the slope of the line. (In this case: 0.5129).</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Intercept</w:t>
      </w:r>
      <w:r w:rsidDel="00000000" w:rsidR="00000000" w:rsidRPr="00000000">
        <w:rPr>
          <w:rtl w:val="0"/>
        </w:rPr>
        <w:t xml:space="preserve">: Another parameter from the regression line. It happens to be where the line of best fit intercepts the y-axis. (in this case 5.615)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P-value</w:t>
      </w:r>
      <w:r w:rsidDel="00000000" w:rsidR="00000000" w:rsidRPr="00000000">
        <w:rPr>
          <w:rtl w:val="0"/>
        </w:rPr>
        <w:t xml:space="preserve">: technically </w:t>
      </w:r>
      <w:r w:rsidDel="00000000" w:rsidR="00000000" w:rsidRPr="00000000">
        <w:rPr>
          <w:highlight w:val="yellow"/>
          <w:rtl w:val="0"/>
        </w:rPr>
        <w:t xml:space="preserve">P( this correlation in our sample data | 0 correlation at the population level)</w:t>
      </w:r>
      <w:r w:rsidDel="00000000" w:rsidR="00000000" w:rsidRPr="00000000">
        <w:rPr>
          <w:rtl w:val="0"/>
        </w:rPr>
        <w:t xml:space="preserve">. On a conceptual level, the p-value is going to help me decide if I will regard this correlation as real or not. It will help us decide if we will expect to see this same correlation in the future, and in a broader sample of data. .05 is the cut-off.</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-least squares criterion simulation</w:t>
      </w:r>
    </w:p>
    <w:p w:rsidR="00000000" w:rsidDel="00000000" w:rsidP="00000000" w:rsidRDefault="00000000" w:rsidRPr="00000000" w14:paraId="000000B7">
      <w:pPr>
        <w:rPr>
          <w:b w:val="1"/>
        </w:rPr>
      </w:pPr>
      <w:hyperlink r:id="rId22">
        <w:r w:rsidDel="00000000" w:rsidR="00000000" w:rsidRPr="00000000">
          <w:rPr>
            <w:b w:val="1"/>
            <w:color w:val="1155cc"/>
            <w:u w:val="single"/>
            <w:rtl w:val="0"/>
          </w:rPr>
          <w:t xml:space="preserve">https://phet.colorado.edu/sims/html/least-squares-regression/latest/least-squares-regression_all.html</w:t>
        </w:r>
      </w:hyperlink>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hyperlink r:id="rId23">
        <w:r w:rsidDel="00000000" w:rsidR="00000000" w:rsidRPr="00000000">
          <w:rPr>
            <w:color w:val="1155cc"/>
            <w:u w:val="single"/>
            <w:rtl w:val="0"/>
          </w:rPr>
          <w:t xml:space="preserve">Least-Squares Regression 1.1.30</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Cool approach to correlation with categorical variables:</w:t>
      </w:r>
    </w:p>
    <w:p w:rsidR="00000000" w:rsidDel="00000000" w:rsidP="00000000" w:rsidRDefault="00000000" w:rsidRPr="00000000" w14:paraId="000000BD">
      <w:pPr>
        <w:rPr/>
      </w:pPr>
      <w:r w:rsidDel="00000000" w:rsidR="00000000" w:rsidRPr="00000000">
        <w:rPr>
          <w:rtl w:val="0"/>
        </w:rPr>
        <w:t xml:space="preserve">-</w:t>
      </w:r>
      <w:hyperlink r:id="rId24">
        <w:r w:rsidDel="00000000" w:rsidR="00000000" w:rsidRPr="00000000">
          <w:rPr>
            <w:color w:val="1155cc"/>
            <w:u w:val="single"/>
            <w:rtl w:val="0"/>
          </w:rPr>
          <w:t xml:space="preserve">https://www.youtube.com/watch?v=QZfjRzW3_xg</w:t>
        </w:r>
      </w:hyperlink>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Forecasting methods with time series:</w:t>
      </w:r>
    </w:p>
    <w:p w:rsidR="00000000" w:rsidDel="00000000" w:rsidP="00000000" w:rsidRDefault="00000000" w:rsidRPr="00000000" w14:paraId="000000C1">
      <w:pPr>
        <w:rPr/>
      </w:pPr>
      <w:hyperlink r:id="rId25">
        <w:r w:rsidDel="00000000" w:rsidR="00000000" w:rsidRPr="00000000">
          <w:rPr>
            <w:color w:val="1155cc"/>
            <w:u w:val="single"/>
            <w:rtl w:val="0"/>
          </w:rPr>
          <w:t xml:space="preserve">https://www.influxdata.com/time-series-forecasting-methods/#:~:text=Common%20types%20include%3A%20Autoregression%20</w:t>
        </w:r>
      </w:hyperlink>
      <w:r w:rsidDel="00000000" w:rsidR="00000000" w:rsidRPr="00000000">
        <w:rPr>
          <w:rtl w:val="0"/>
        </w:rPr>
        <w:t xml:space="preserve">(AR,Moving%2DAverage%20(SARIMA).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Time-series in tableau:</w:t>
      </w:r>
    </w:p>
    <w:p w:rsidR="00000000" w:rsidDel="00000000" w:rsidP="00000000" w:rsidRDefault="00000000" w:rsidRPr="00000000" w14:paraId="000000C6">
      <w:pPr>
        <w:rPr>
          <w:b w:val="1"/>
          <w:color w:val="222222"/>
          <w:highlight w:val="white"/>
        </w:rPr>
      </w:pPr>
      <w:r w:rsidDel="00000000" w:rsidR="00000000" w:rsidRPr="00000000">
        <w:rPr>
          <w:rtl w:val="0"/>
        </w:rPr>
      </w:r>
    </w:p>
    <w:p w:rsidR="00000000" w:rsidDel="00000000" w:rsidP="00000000" w:rsidRDefault="00000000" w:rsidRPr="00000000" w14:paraId="000000C7">
      <w:pPr>
        <w:shd w:fill="ffffff" w:val="clear"/>
        <w:rPr>
          <w:color w:val="222222"/>
        </w:rPr>
      </w:pPr>
      <w:r w:rsidDel="00000000" w:rsidR="00000000" w:rsidRPr="00000000">
        <w:rPr>
          <w:b w:val="1"/>
          <w:color w:val="222222"/>
          <w:rtl w:val="0"/>
        </w:rPr>
        <w:t xml:space="preserve">-</w:t>
      </w:r>
      <w:r w:rsidDel="00000000" w:rsidR="00000000" w:rsidRPr="00000000">
        <w:rPr>
          <w:color w:val="222222"/>
          <w:rtl w:val="0"/>
        </w:rPr>
        <w:t xml:space="preserve">drag time variable to columns</w:t>
      </w:r>
    </w:p>
    <w:p w:rsidR="00000000" w:rsidDel="00000000" w:rsidP="00000000" w:rsidRDefault="00000000" w:rsidRPr="00000000" w14:paraId="000000C8">
      <w:pPr>
        <w:shd w:fill="ffffff" w:val="clear"/>
        <w:rPr>
          <w:color w:val="222222"/>
        </w:rPr>
      </w:pPr>
      <w:r w:rsidDel="00000000" w:rsidR="00000000" w:rsidRPr="00000000">
        <w:rPr>
          <w:color w:val="222222"/>
          <w:rtl w:val="0"/>
        </w:rPr>
        <w:t xml:space="preserve">-drag quant variable to track to rows</w:t>
      </w:r>
    </w:p>
    <w:p w:rsidR="00000000" w:rsidDel="00000000" w:rsidP="00000000" w:rsidRDefault="00000000" w:rsidRPr="00000000" w14:paraId="000000C9">
      <w:pPr>
        <w:shd w:fill="ffffff" w:val="clear"/>
        <w:rPr>
          <w:color w:val="222222"/>
        </w:rPr>
      </w:pPr>
      <w:r w:rsidDel="00000000" w:rsidR="00000000" w:rsidRPr="00000000">
        <w:rPr>
          <w:color w:val="222222"/>
          <w:rtl w:val="0"/>
        </w:rPr>
        <w:t xml:space="preserve">-switch time variable to appropriate units by clicking on it, some work better than others (ones further down)</w:t>
      </w:r>
    </w:p>
    <w:p w:rsidR="00000000" w:rsidDel="00000000" w:rsidP="00000000" w:rsidRDefault="00000000" w:rsidRPr="00000000" w14:paraId="000000CA">
      <w:pPr>
        <w:shd w:fill="ffffff" w:val="clear"/>
        <w:rPr>
          <w:color w:val="222222"/>
        </w:rPr>
      </w:pPr>
      <w:r w:rsidDel="00000000" w:rsidR="00000000" w:rsidRPr="00000000">
        <w:rPr>
          <w:color w:val="222222"/>
          <w:rtl w:val="0"/>
        </w:rPr>
        <w:t xml:space="preserve">-drag forecast option over from analytics</w:t>
      </w:r>
    </w:p>
    <w:p w:rsidR="00000000" w:rsidDel="00000000" w:rsidP="00000000" w:rsidRDefault="00000000" w:rsidRPr="00000000" w14:paraId="000000CB">
      <w:pPr>
        <w:shd w:fill="ffffff" w:val="clear"/>
        <w:rPr>
          <w:color w:val="222222"/>
        </w:rPr>
      </w:pPr>
      <w:r w:rsidDel="00000000" w:rsidR="00000000" w:rsidRPr="00000000">
        <w:rPr>
          <w:color w:val="222222"/>
          <w:rtl w:val="0"/>
        </w:rPr>
        <w:t xml:space="preserve">-right click on the forecast and go to forecast options switch to 0 days and so on as desired.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hyperlink r:id="rId26">
        <w:r w:rsidDel="00000000" w:rsidR="00000000" w:rsidRPr="00000000">
          <w:rPr>
            <w:color w:val="1155cc"/>
            <w:u w:val="single"/>
            <w:rtl w:val="0"/>
          </w:rPr>
          <w:t xml:space="preserve">https://www.upgrad.com/blog/tableau-forecasting/</w:t>
        </w:r>
      </w:hyperlink>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hyperlink r:id="rId27">
        <w:r w:rsidDel="00000000" w:rsidR="00000000" w:rsidRPr="00000000">
          <w:rPr>
            <w:b w:val="1"/>
            <w:color w:val="1155cc"/>
            <w:u w:val="single"/>
            <w:rtl w:val="0"/>
          </w:rPr>
          <w:t xml:space="preserve">https://ourworldindata.org/covid-cases</w:t>
        </w:r>
      </w:hyperlink>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Reading:</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hyperlink r:id="rId28">
        <w:r w:rsidDel="00000000" w:rsidR="00000000" w:rsidRPr="00000000">
          <w:rPr>
            <w:b w:val="1"/>
            <w:color w:val="1155cc"/>
            <w:u w:val="single"/>
            <w:rtl w:val="0"/>
          </w:rPr>
          <w:t xml:space="preserve">https://pub.towardsai.net/machine-learning-the-first-step-is-to-understand-simple-linear-regression-30dde8b4739</w:t>
        </w:r>
      </w:hyperlink>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Day 4:</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Multivariate regression model:</w:t>
      </w:r>
    </w:p>
    <w:p w:rsidR="00000000" w:rsidDel="00000000" w:rsidP="00000000" w:rsidRDefault="00000000" w:rsidRPr="00000000" w14:paraId="000000D8">
      <w:pPr>
        <w:rPr>
          <w:b w:val="1"/>
        </w:rPr>
      </w:pPr>
      <w:r w:rsidDel="00000000" w:rsidR="00000000" w:rsidRPr="00000000">
        <w:rPr>
          <w:b w:val="1"/>
        </w:rPr>
        <w:drawing>
          <wp:inline distB="114300" distT="114300" distL="114300" distR="114300">
            <wp:extent cx="5943600" cy="3530600"/>
            <wp:effectExtent b="0" l="0" r="0" t="0"/>
            <wp:docPr id="4"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Pr>
        <w:drawing>
          <wp:inline distB="114300" distT="114300" distL="114300" distR="114300">
            <wp:extent cx="6656947" cy="1955312"/>
            <wp:effectExtent b="0" l="0" r="0" t="0"/>
            <wp:docPr id="7"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6656947" cy="1955312"/>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Factorial anova in R</w:t>
      </w:r>
    </w:p>
    <w:p w:rsidR="00000000" w:rsidDel="00000000" w:rsidP="00000000" w:rsidRDefault="00000000" w:rsidRPr="00000000" w14:paraId="000000DF">
      <w:pPr>
        <w:rPr/>
      </w:pPr>
      <w:hyperlink r:id="rId31">
        <w:r w:rsidDel="00000000" w:rsidR="00000000" w:rsidRPr="00000000">
          <w:rPr>
            <w:color w:val="1155cc"/>
            <w:u w:val="single"/>
            <w:rtl w:val="0"/>
          </w:rPr>
          <w:t xml:space="preserve">https://learningstatisticswithr.com/book/anova2.html</w:t>
        </w:r>
      </w:hyperlink>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Factorial anova:</w:t>
      </w:r>
    </w:p>
    <w:p w:rsidR="00000000" w:rsidDel="00000000" w:rsidP="00000000" w:rsidRDefault="00000000" w:rsidRPr="00000000" w14:paraId="000000E1">
      <w:pPr>
        <w:rPr/>
      </w:pPr>
      <w:hyperlink r:id="rId32">
        <w:r w:rsidDel="00000000" w:rsidR="00000000" w:rsidRPr="00000000">
          <w:rPr>
            <w:color w:val="1155cc"/>
            <w:u w:val="single"/>
            <w:rtl w:val="0"/>
          </w:rPr>
          <w:t xml:space="preserve">https://www.statology.org/factorial-anova/</w:t>
        </w:r>
      </w:hyperlink>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Decision Tree Classification</w:t>
      </w:r>
    </w:p>
    <w:p w:rsidR="00000000" w:rsidDel="00000000" w:rsidP="00000000" w:rsidRDefault="00000000" w:rsidRPr="00000000" w14:paraId="000000E7">
      <w:pPr>
        <w:rPr>
          <w:b w:val="1"/>
        </w:rPr>
      </w:pPr>
      <w:hyperlink r:id="rId33">
        <w:r w:rsidDel="00000000" w:rsidR="00000000" w:rsidRPr="00000000">
          <w:rPr>
            <w:b w:val="1"/>
            <w:color w:val="1155cc"/>
            <w:u w:val="single"/>
            <w:rtl w:val="0"/>
          </w:rPr>
          <w:t xml:space="preserve">https://towardsdatascience.com/an-exhaustive-guide-to-classification-using-decision-trees-8d472e77223f</w:t>
        </w:r>
      </w:hyperlink>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Example Blog Post </w:t>
      </w: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pPr>
      <w:commentRangeStart w:id="0"/>
      <w:commentRangeStart w:id="1"/>
      <w:hyperlink r:id="rId34">
        <w:r w:rsidDel="00000000" w:rsidR="00000000" w:rsidRPr="00000000">
          <w:rPr>
            <w:color w:val="1155cc"/>
            <w:u w:val="single"/>
            <w:rtl w:val="0"/>
          </w:rPr>
          <w:t xml:space="preserve">https://towardsdatascience.com/predicting-success-of-a-reward-program-at-starbucks-b32b77dcf9b8</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hyperlink r:id="rId35">
        <w:r w:rsidDel="00000000" w:rsidR="00000000" w:rsidRPr="00000000">
          <w:rPr>
            <w:color w:val="1155cc"/>
            <w:u w:val="single"/>
            <w:rtl w:val="0"/>
          </w:rPr>
          <w:t xml:space="preserve">https://towardsdatascience.com/how-to-build-an-interconnected-multi-page-streamlit-app-3114c313f88f</w:t>
        </w:r>
      </w:hyperlink>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commentRangeStart w:id="2"/>
      <w:hyperlink r:id="rId36">
        <w:r w:rsidDel="00000000" w:rsidR="00000000" w:rsidRPr="00000000">
          <w:rPr>
            <w:color w:val="1155cc"/>
            <w:u w:val="single"/>
            <w:rtl w:val="0"/>
          </w:rPr>
          <w:t xml:space="preserve">https://www.linkedin.com</w:t>
        </w:r>
      </w:hyperlink>
      <w:ins w:author="Yibo Wang" w:id="1" w:date="2023-09-01T01:48:58Z">
        <w:r w:rsidDel="00000000" w:rsidR="00000000" w:rsidRPr="00000000">
          <w:fldChar w:fldCharType="begin"/>
        </w:r>
        <w:r w:rsidDel="00000000" w:rsidR="00000000" w:rsidRPr="00000000">
          <w:instrText xml:space="preserve">HYPERLINK "https://towardsdatascience.com/how-to-build-an-interconnected-multi-page-streamlit-app-3114c313f88f"</w:instrText>
        </w:r>
        <w:r w:rsidDel="00000000" w:rsidR="00000000" w:rsidRPr="00000000">
          <w:fldChar w:fldCharType="separate"/>
        </w:r>
        <w:r w:rsidDel="00000000" w:rsidR="00000000" w:rsidRPr="00000000">
          <w:rPr>
            <w:color w:val="1155cc"/>
            <w:u w:val="single"/>
            <w:rtl w:val="0"/>
          </w:rPr>
          <w:t xml:space="preserve">How to Build an Interconnected Multi-Page Streamlit App | by Dave Lin | Jul, 2023 | Towards Data Science</w:t>
        </w:r>
        <w:r w:rsidDel="00000000" w:rsidR="00000000" w:rsidRPr="00000000">
          <w:fldChar w:fldCharType="end"/>
        </w:r>
      </w:ins>
      <w:hyperlink r:id="rId37">
        <w:r w:rsidDel="00000000" w:rsidR="00000000" w:rsidRPr="00000000">
          <w:rPr>
            <w:color w:val="1155cc"/>
            <w:u w:val="single"/>
            <w:rtl w:val="0"/>
          </w:rPr>
          <w:t xml:space="preserve">/pulse/world-cups-few-games-per-stage-favors-underdogs-will-edwards/?trackingId=MzLXjtOkTwygmuI%2FTj46LA%3D%3D</w:t>
        </w:r>
      </w:hyperlink>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Great blog post example from student last class: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hyperlink r:id="rId38">
        <w:r w:rsidDel="00000000" w:rsidR="00000000" w:rsidRPr="00000000">
          <w:rPr>
            <w:color w:val="1155cc"/>
            <w:u w:val="single"/>
            <w:rtl w:val="0"/>
          </w:rPr>
          <w:t xml:space="preserve">https://medium.com/@dianaescoboza/looking-at-music-albums-metacritic-and-aoty-reviews-186b9a057fe1</w:t>
        </w:r>
      </w:hyperlink>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hyperlink r:id="rId39">
        <w:r w:rsidDel="00000000" w:rsidR="00000000" w:rsidRPr="00000000">
          <w:rPr>
            <w:color w:val="1155cc"/>
            <w:u w:val="single"/>
            <w:rtl w:val="0"/>
          </w:rPr>
          <w:t xml:space="preserve">https://www.linkedin.com/pulse/exploring-house-price-prediction-data-analysis-journey-raymond-ng/?trackingId=rZ3ZX11LQoaANwQid%2BUVPw%3D%3D</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And Tableau public:</w:t>
      </w:r>
    </w:p>
    <w:p w:rsidR="00000000" w:rsidDel="00000000" w:rsidP="00000000" w:rsidRDefault="00000000" w:rsidRPr="00000000" w14:paraId="000000FC">
      <w:pPr>
        <w:rPr/>
      </w:pPr>
      <w:hyperlink r:id="rId40">
        <w:r w:rsidDel="00000000" w:rsidR="00000000" w:rsidRPr="00000000">
          <w:rPr>
            <w:color w:val="1155cc"/>
            <w:u w:val="single"/>
            <w:rtl w:val="0"/>
          </w:rPr>
          <w:t xml:space="preserve">https://public.tableau.com/app/profile/diana.escoboza</w:t>
        </w:r>
      </w:hyperlink>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And another: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hyperlink r:id="rId41">
        <w:r w:rsidDel="00000000" w:rsidR="00000000" w:rsidRPr="00000000">
          <w:rPr>
            <w:color w:val="1155cc"/>
            <w:u w:val="single"/>
            <w:rtl w:val="0"/>
          </w:rPr>
          <w:t xml:space="preserve">https://medium.com/@krishub2101/analysis-of-beauty-products-at-sephora-1c4bbe286831</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hyperlink r:id="rId42">
        <w:r w:rsidDel="00000000" w:rsidR="00000000" w:rsidRPr="00000000">
          <w:rPr>
            <w:color w:val="1155cc"/>
            <w:u w:val="single"/>
            <w:rtl w:val="0"/>
          </w:rPr>
          <w:t xml:space="preserve">https://public.tableau.com/app/profile/shubhangi.jha/viz/SEPHORAPRODUCTSANALYSIS</w:t>
        </w:r>
      </w:hyperlink>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And another with a dashboard:</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hyperlink r:id="rId43">
        <w:r w:rsidDel="00000000" w:rsidR="00000000" w:rsidRPr="00000000">
          <w:rPr>
            <w:b w:val="1"/>
            <w:color w:val="1155cc"/>
            <w:u w:val="single"/>
            <w:rtl w:val="0"/>
          </w:rPr>
          <w:t xml:space="preserve">https://medium.com/@savithamani0211/sample-super-store-analysis-b815db152ad1</w:t>
        </w:r>
      </w:hyperlink>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hyperlink r:id="rId44">
        <w:r w:rsidDel="00000000" w:rsidR="00000000" w:rsidRPr="00000000">
          <w:rPr>
            <w:b w:val="1"/>
            <w:color w:val="1155cc"/>
            <w:u w:val="single"/>
            <w:rtl w:val="0"/>
          </w:rPr>
          <w:t xml:space="preserve">https://public.tableau.com/app/profile/savitha.balakrishnan/viz/Book3_16873543505140/Dashboard1?publish=yes</w:t>
        </w:r>
      </w:hyperlink>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More resources for learning Tableau:</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hyperlink r:id="rId45">
        <w:r w:rsidDel="00000000" w:rsidR="00000000" w:rsidRPr="00000000">
          <w:rPr>
            <w:b w:val="1"/>
            <w:color w:val="1155cc"/>
            <w:u w:val="single"/>
            <w:rtl w:val="0"/>
          </w:rPr>
          <w:t xml:space="preserve">https://www.linkedin.com/learning/tableau-essential-training-22386688/replace-a-worksheet-in-a-dashboard-quickly</w:t>
        </w:r>
      </w:hyperlink>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hyperlink r:id="rId46">
        <w:r w:rsidDel="00000000" w:rsidR="00000000" w:rsidRPr="00000000">
          <w:rPr>
            <w:b w:val="1"/>
            <w:color w:val="1155cc"/>
            <w:u w:val="single"/>
            <w:rtl w:val="0"/>
          </w:rPr>
          <w:t xml:space="preserve">https://www.linkedin.com/learning/tableau-beyond-the-basics-growing-your-analytics-and-business-intelligence-toolkit/grow-your-data-analytics-toolkit-in-tableau</w:t>
        </w:r>
      </w:hyperlink>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hyperlink r:id="rId47">
        <w:r w:rsidDel="00000000" w:rsidR="00000000" w:rsidRPr="00000000">
          <w:rPr>
            <w:b w:val="1"/>
            <w:color w:val="1155cc"/>
            <w:u w:val="single"/>
            <w:rtl w:val="0"/>
          </w:rPr>
          <w:t xml:space="preserve">https://www.linkedin.com/learning/using-tableau-to-discover-powerful-business-insights-15616295/using-tableau-to-create-business-insights</w:t>
        </w:r>
      </w:hyperlink>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hyperlink r:id="rId48">
        <w:r w:rsidDel="00000000" w:rsidR="00000000" w:rsidRPr="00000000">
          <w:rPr>
            <w:b w:val="1"/>
            <w:color w:val="1155cc"/>
            <w:u w:val="single"/>
            <w:rtl w:val="0"/>
          </w:rPr>
          <w:t xml:space="preserve">https://www.linkedin.com/learning/tableau-for-data-scientists/the-power-of-tableau-for-data-scientists</w:t>
        </w:r>
      </w:hyperlink>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This one looks particularly great: </w:t>
      </w:r>
      <w:hyperlink r:id="rId49">
        <w:r w:rsidDel="00000000" w:rsidR="00000000" w:rsidRPr="00000000">
          <w:rPr>
            <w:b w:val="1"/>
            <w:color w:val="1155cc"/>
            <w:u w:val="single"/>
            <w:rtl w:val="0"/>
          </w:rPr>
          <w:t xml:space="preserve">https://www.datacamp.com/courses/case-study-analyzing-customer-churn-in-tableau</w:t>
        </w:r>
      </w:hyperlink>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Edx is usually great:</w:t>
      </w:r>
    </w:p>
    <w:p w:rsidR="00000000" w:rsidDel="00000000" w:rsidP="00000000" w:rsidRDefault="00000000" w:rsidRPr="00000000" w14:paraId="0000011E">
      <w:pPr>
        <w:rPr>
          <w:b w:val="1"/>
        </w:rPr>
      </w:pPr>
      <w:hyperlink r:id="rId50">
        <w:r w:rsidDel="00000000" w:rsidR="00000000" w:rsidRPr="00000000">
          <w:rPr>
            <w:b w:val="1"/>
            <w:color w:val="1155cc"/>
            <w:u w:val="single"/>
            <w:rtl w:val="0"/>
          </w:rPr>
          <w:t xml:space="preserve">https://www.edx.org/course/data-representation-and-visualization-in-tableau?index=product&amp;queryID=219a1dd108912a6fb52460e9fbf4ae1e&amp;position=1&amp;results_level=first-level-results&amp;term=tableau&amp;objectID=course-40e02c86-a59c-4e18-886a-a6d6e75aa081&amp;campaign=Data+Representation+and+Visualization+in+Tableau&amp;source=edX&amp;product_category=course&amp;placement_url=https%3A%2F%2Fwww.edx.org%2Fsearch</w:t>
        </w:r>
      </w:hyperlink>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Countries of the World data source:</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hyperlink r:id="rId51">
        <w:r w:rsidDel="00000000" w:rsidR="00000000" w:rsidRPr="00000000">
          <w:rPr>
            <w:b w:val="1"/>
            <w:color w:val="1155cc"/>
            <w:u w:val="single"/>
            <w:rtl w:val="0"/>
          </w:rPr>
          <w:t xml:space="preserve">https://github.com/tomwillcode/American_Foreign_Policy_Research</w:t>
        </w:r>
      </w:hyperlink>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Will Tableau public: </w:t>
      </w:r>
      <w:hyperlink r:id="rId52">
        <w:r w:rsidDel="00000000" w:rsidR="00000000" w:rsidRPr="00000000">
          <w:rPr>
            <w:b w:val="1"/>
            <w:color w:val="1155cc"/>
            <w:u w:val="single"/>
            <w:rtl w:val="0"/>
          </w:rPr>
          <w:t xml:space="preserve">https://public.tableau.com/app/profile/william.edwards8692</w:t>
        </w:r>
      </w:hyperlink>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Refreshing connection to DB, live connection etc.,</w:t>
      </w:r>
    </w:p>
    <w:p w:rsidR="00000000" w:rsidDel="00000000" w:rsidP="00000000" w:rsidRDefault="00000000" w:rsidRPr="00000000" w14:paraId="0000012A">
      <w:pPr>
        <w:rPr>
          <w:b w:val="1"/>
        </w:rPr>
      </w:pPr>
      <w:hyperlink r:id="rId53">
        <w:r w:rsidDel="00000000" w:rsidR="00000000" w:rsidRPr="00000000">
          <w:rPr>
            <w:b w:val="1"/>
            <w:color w:val="1155cc"/>
            <w:u w:val="single"/>
            <w:rtl w:val="0"/>
          </w:rPr>
          <w:t xml:space="preserve">https://help.tableau.com/current/pro/desktop/en-us/refreshing_data.htm</w:t>
        </w:r>
      </w:hyperlink>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footerReference r:id="rId5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l Edwards" w:id="0" w:date="2023-07-24T16:41:35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yours can be way shorter than this</w:t>
      </w:r>
    </w:p>
  </w:comment>
  <w:comment w:author="shaharuf hossain" w:id="1" w:date="2023-07-27T19:51:16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Will Edwards" w:id="2" w:date="2023-07-24T16:42:12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long as well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5772150</wp:posOffset>
          </wp:positionH>
          <wp:positionV relativeFrom="paragraph">
            <wp:posOffset>-158161</wp:posOffset>
          </wp:positionV>
          <wp:extent cx="738188" cy="675931"/>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38188" cy="675931"/>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ublic.tableau.com/app/profile/diana.escoboza" TargetMode="External"/><Relationship Id="rId42" Type="http://schemas.openxmlformats.org/officeDocument/2006/relationships/hyperlink" Target="https://public.tableau.com/app/profile/shubhangi.jha/viz/SEPHORAPRODUCTSANALYSIS" TargetMode="External"/><Relationship Id="rId41" Type="http://schemas.openxmlformats.org/officeDocument/2006/relationships/hyperlink" Target="https://medium.com/@krishub2101/analysis-of-beauty-products-at-sephora-1c4bbe286831" TargetMode="External"/><Relationship Id="rId44" Type="http://schemas.openxmlformats.org/officeDocument/2006/relationships/hyperlink" Target="https://public.tableau.com/app/profile/savitha.balakrishnan/viz/Book3_16873543505140/Dashboard1?publish=yes" TargetMode="External"/><Relationship Id="rId43" Type="http://schemas.openxmlformats.org/officeDocument/2006/relationships/hyperlink" Target="https://medium.com/@savithamani0211/sample-super-store-analysis-b815db152ad1" TargetMode="External"/><Relationship Id="rId46" Type="http://schemas.openxmlformats.org/officeDocument/2006/relationships/hyperlink" Target="https://www.linkedin.com/learning/tableau-beyond-the-basics-growing-your-analytics-and-business-intelligence-toolkit/grow-your-data-analytics-toolkit-in-tableau" TargetMode="External"/><Relationship Id="rId45" Type="http://schemas.openxmlformats.org/officeDocument/2006/relationships/hyperlink" Target="https://www.linkedin.com/learning/tableau-essential-training-22386688/replace-a-worksheet-in-a-dashboard-quickl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48" Type="http://schemas.openxmlformats.org/officeDocument/2006/relationships/hyperlink" Target="https://www.linkedin.com/learning/tableau-for-data-scientists/the-power-of-tableau-for-data-scientists" TargetMode="External"/><Relationship Id="rId47" Type="http://schemas.openxmlformats.org/officeDocument/2006/relationships/hyperlink" Target="https://www.linkedin.com/learning/using-tableau-to-discover-powerful-business-insights-15616295/using-tableau-to-create-business-insights" TargetMode="External"/><Relationship Id="rId49" Type="http://schemas.openxmlformats.org/officeDocument/2006/relationships/hyperlink" Target="https://www.datacamp.com/courses/case-study-analyzing-customer-churn-in-tablea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ableau.com/products/public/download" TargetMode="External"/><Relationship Id="rId8" Type="http://schemas.openxmlformats.org/officeDocument/2006/relationships/image" Target="media/image8.png"/><Relationship Id="rId31" Type="http://schemas.openxmlformats.org/officeDocument/2006/relationships/hyperlink" Target="https://learningstatisticswithr.com/book/anova2.html" TargetMode="External"/><Relationship Id="rId30" Type="http://schemas.openxmlformats.org/officeDocument/2006/relationships/image" Target="media/image6.png"/><Relationship Id="rId33" Type="http://schemas.openxmlformats.org/officeDocument/2006/relationships/hyperlink" Target="https://towardsdatascience.com/an-exhaustive-guide-to-classification-using-decision-trees-8d472e77223f" TargetMode="External"/><Relationship Id="rId32" Type="http://schemas.openxmlformats.org/officeDocument/2006/relationships/hyperlink" Target="https://www.statology.org/factorial-anova/" TargetMode="External"/><Relationship Id="rId35" Type="http://schemas.openxmlformats.org/officeDocument/2006/relationships/hyperlink" Target="https://towardsdatascience.com/how-to-build-an-interconnected-multi-page-streamlit-app-3114c313f88f" TargetMode="External"/><Relationship Id="rId34" Type="http://schemas.openxmlformats.org/officeDocument/2006/relationships/hyperlink" Target="https://towardsdatascience.com/predicting-success-of-a-reward-program-at-starbucks-b32b77dcf9b8" TargetMode="External"/><Relationship Id="rId37" Type="http://schemas.openxmlformats.org/officeDocument/2006/relationships/hyperlink" Target="https://www.linkedin.com/pulse/world-cups-few-games-per-stage-favors-underdogs-will-edwards/?trackingId=MzLXjtOkTwygmuI%2FTj46LA%3D%3D" TargetMode="External"/><Relationship Id="rId36" Type="http://schemas.openxmlformats.org/officeDocument/2006/relationships/hyperlink" Target="https://www.linkedin.com/pulse/world-cups-few-games-per-stage-favors-underdogs-will-edwards/?trackingId=MzLXjtOkTwygmuI%2FTj46LA%3D%3D" TargetMode="External"/><Relationship Id="rId39" Type="http://schemas.openxmlformats.org/officeDocument/2006/relationships/hyperlink" Target="https://www.linkedin.com/pulse/exploring-house-price-prediction-data-analysis-journey-raymond-ng/?trackingId=rZ3ZX11LQoaANwQid%2BUVPw%3D%3D" TargetMode="External"/><Relationship Id="rId38" Type="http://schemas.openxmlformats.org/officeDocument/2006/relationships/hyperlink" Target="https://medium.com/@dianaescoboza/looking-at-music-albums-metacritic-and-aoty-reviews-186b9a057fe1" TargetMode="External"/><Relationship Id="rId20" Type="http://schemas.openxmlformats.org/officeDocument/2006/relationships/hyperlink" Target="https://stats.libretexts.org/Bookshelves/Applied_Statistics/Natural_Resources_Biometrics_(Kiernan)/04%3A_Inferences_about_the_Differences_of_Two_Populations/4.01%3A_Inferences_about_Two_Means_with_Independent_Samples_(Assuming_Unequal_Variances)" TargetMode="External"/><Relationship Id="rId22" Type="http://schemas.openxmlformats.org/officeDocument/2006/relationships/hyperlink" Target="https://phet.colorado.edu/sims/html/least-squares-regression/latest/least-squares-regression_all.html" TargetMode="External"/><Relationship Id="rId21" Type="http://schemas.openxmlformats.org/officeDocument/2006/relationships/image" Target="media/image9.png"/><Relationship Id="rId24" Type="http://schemas.openxmlformats.org/officeDocument/2006/relationships/hyperlink" Target="https://www.youtube.com/watch?v=QZfjRzW3_xg" TargetMode="External"/><Relationship Id="rId23" Type="http://schemas.openxmlformats.org/officeDocument/2006/relationships/hyperlink" Target="https://phet.colorado.edu/sims/html/least-squares-regression/latest/least-squares-regression_all.html" TargetMode="External"/><Relationship Id="rId26" Type="http://schemas.openxmlformats.org/officeDocument/2006/relationships/hyperlink" Target="https://www.upgrad.com/blog/tableau-forecasting/" TargetMode="External"/><Relationship Id="rId25" Type="http://schemas.openxmlformats.org/officeDocument/2006/relationships/hyperlink" Target="https://www.influxdata.com/time-series-forecasting-methods/#:~:text=Common%20types%20include%3A%20Autoregression%20" TargetMode="External"/><Relationship Id="rId28" Type="http://schemas.openxmlformats.org/officeDocument/2006/relationships/hyperlink" Target="https://pub.towardsai.net/machine-learning-the-first-step-is-to-understand-simple-linear-regression-30dde8b4739" TargetMode="External"/><Relationship Id="rId27" Type="http://schemas.openxmlformats.org/officeDocument/2006/relationships/hyperlink" Target="https://ourworldindata.org/covid-cases" TargetMode="External"/><Relationship Id="rId29" Type="http://schemas.openxmlformats.org/officeDocument/2006/relationships/image" Target="media/image10.png"/><Relationship Id="rId51" Type="http://schemas.openxmlformats.org/officeDocument/2006/relationships/hyperlink" Target="https://github.com/tomwillcode/American_Foreign_Policy_Research" TargetMode="External"/><Relationship Id="rId50" Type="http://schemas.openxmlformats.org/officeDocument/2006/relationships/hyperlink" Target="https://www.edx.org/course/data-representation-and-visualization-in-tableau?index=product&amp;queryID=219a1dd108912a6fb52460e9fbf4ae1e&amp;position=1&amp;results_level=first-level-results&amp;term=tableau&amp;objectID=course-40e02c86-a59c-4e18-886a-a6d6e75aa081&amp;campaign=Data+Representation+and+Visualization+in+Tableau&amp;source=edX&amp;product_category=course&amp;placement_url=https%3A%2F%2Fwww.edx.org%2Fsearch" TargetMode="External"/><Relationship Id="rId53" Type="http://schemas.openxmlformats.org/officeDocument/2006/relationships/hyperlink" Target="https://help.tableau.com/current/pro/desktop/en-us/refreshing_data.htm" TargetMode="External"/><Relationship Id="rId52" Type="http://schemas.openxmlformats.org/officeDocument/2006/relationships/hyperlink" Target="https://public.tableau.com/app/profile/william.edwards8692" TargetMode="External"/><Relationship Id="rId11" Type="http://schemas.openxmlformats.org/officeDocument/2006/relationships/image" Target="media/image5.png"/><Relationship Id="rId10" Type="http://schemas.openxmlformats.org/officeDocument/2006/relationships/image" Target="media/image4.png"/><Relationship Id="rId54"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2.png"/><Relationship Id="rId15" Type="http://schemas.openxmlformats.org/officeDocument/2006/relationships/hyperlink" Target="https://www.kaggle.com/datasets" TargetMode="External"/><Relationship Id="rId14" Type="http://schemas.openxmlformats.org/officeDocument/2006/relationships/hyperlink" Target="https://www.youtube.com/watch?v=HZGCoVF3YvM" TargetMode="External"/><Relationship Id="rId17" Type="http://schemas.openxmlformats.org/officeDocument/2006/relationships/hyperlink" Target="https://www.investopedia.com/terms/c/chi-square-statistic.asp" TargetMode="External"/><Relationship Id="rId16" Type="http://schemas.openxmlformats.org/officeDocument/2006/relationships/hyperlink" Target="https://datasetsearch.research.google.com/" TargetMode="External"/><Relationship Id="rId19" Type="http://schemas.openxmlformats.org/officeDocument/2006/relationships/hyperlink" Target="https://www.statisticshowto.com/probability-and-statistics/chi-square/" TargetMode="External"/><Relationship Id="rId18" Type="http://schemas.openxmlformats.org/officeDocument/2006/relationships/hyperlink" Target="https://www.investopedia.com/terms/c/chi-square-statistic.as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